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F377C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The new comet was discovered after analysing the latest data collected by the space probe.  </w:t>
      </w:r>
    </w:p>
    <w:p w14:paraId="3EE0810A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The school planned a career day </w:t>
      </w:r>
      <w:ins w:id="0" w:author="Author">
        <w:r w:rsidR="005A10C4">
          <w:rPr>
            <w:rFonts w:ascii="Times New Roman" w:hAnsi="Times New Roman" w:cs="Times New Roman"/>
            <w:sz w:val="24"/>
            <w:szCs w:val="24"/>
          </w:rPr>
          <w:t>that</w:t>
        </w:r>
      </w:ins>
      <w:del w:id="1" w:author="Author">
        <w:r w:rsidRPr="007257F3" w:rsidDel="005A10C4">
          <w:rPr>
            <w:rFonts w:ascii="Times New Roman" w:hAnsi="Times New Roman" w:cs="Times New Roman"/>
            <w:sz w:val="24"/>
            <w:szCs w:val="24"/>
          </w:rPr>
          <w:delText>which</w:delText>
        </w:r>
      </w:del>
      <w:r w:rsidRPr="007257F3">
        <w:rPr>
          <w:rFonts w:ascii="Times New Roman" w:hAnsi="Times New Roman" w:cs="Times New Roman"/>
          <w:sz w:val="24"/>
          <w:szCs w:val="24"/>
        </w:rPr>
        <w:t xml:space="preserve"> was intended to introduce </w:t>
      </w:r>
      <w:ins w:id="2" w:author="Author">
        <w:r w:rsidR="005A10C4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commentRangeStart w:id="3"/>
      <w:r w:rsidRPr="007257F3">
        <w:rPr>
          <w:rFonts w:ascii="Times New Roman" w:hAnsi="Times New Roman" w:cs="Times New Roman"/>
          <w:sz w:val="24"/>
          <w:szCs w:val="24"/>
        </w:rPr>
        <w:t>pupils</w:t>
      </w:r>
      <w:commentRangeEnd w:id="3"/>
      <w:r w:rsidR="005A10C4">
        <w:rPr>
          <w:rStyle w:val="CommentReference"/>
        </w:rPr>
        <w:commentReference w:id="3"/>
      </w:r>
      <w:r w:rsidRPr="007257F3">
        <w:rPr>
          <w:rFonts w:ascii="Times New Roman" w:hAnsi="Times New Roman" w:cs="Times New Roman"/>
          <w:sz w:val="24"/>
          <w:szCs w:val="24"/>
        </w:rPr>
        <w:t xml:space="preserve"> to different types of professions.</w:t>
      </w:r>
    </w:p>
    <w:p w14:paraId="45C3332D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According to historians, the severe drought affected the production of potatoes in most parts of the country. </w:t>
      </w:r>
    </w:p>
    <w:p w14:paraId="6C8F1751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Because Nathanie</w:t>
      </w:r>
      <w:bookmarkStart w:id="4" w:name="_GoBack"/>
      <w:bookmarkEnd w:id="4"/>
      <w:r w:rsidRPr="007257F3">
        <w:rPr>
          <w:rFonts w:ascii="Times New Roman" w:hAnsi="Times New Roman" w:cs="Times New Roman"/>
          <w:sz w:val="24"/>
          <w:szCs w:val="24"/>
        </w:rPr>
        <w:t xml:space="preserve">l inherited a fortune, he decided to donate a large amount of the money to charity. </w:t>
      </w:r>
    </w:p>
    <w:p w14:paraId="487E73B0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large diamond was thought to have been purchased by European merchants during the 16th century.</w:t>
      </w:r>
    </w:p>
    <w:p w14:paraId="36290B1E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worker examined the leaking roof before he prepared to assess how much the repairs would cost.</w:t>
      </w:r>
    </w:p>
    <w:p w14:paraId="5F9C521E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short presentation was designed to promote the company's latest smartphone at the IT convention.</w:t>
      </w:r>
    </w:p>
    <w:p w14:paraId="0B072909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The boxing match </w:t>
      </w:r>
      <w:ins w:id="5" w:author="Author">
        <w:r w:rsidR="005A10C4">
          <w:rPr>
            <w:rFonts w:ascii="Times New Roman" w:hAnsi="Times New Roman" w:cs="Times New Roman"/>
            <w:sz w:val="24"/>
            <w:szCs w:val="24"/>
          </w:rPr>
          <w:t>was</w:t>
        </w:r>
      </w:ins>
      <w:del w:id="6" w:author="Author">
        <w:r w:rsidRPr="007257F3" w:rsidDel="005A10C4">
          <w:rPr>
            <w:rFonts w:ascii="Times New Roman" w:hAnsi="Times New Roman" w:cs="Times New Roman"/>
            <w:sz w:val="24"/>
            <w:szCs w:val="24"/>
          </w:rPr>
          <w:delText>got</w:delText>
        </w:r>
      </w:del>
      <w:r w:rsidRPr="007257F3">
        <w:rPr>
          <w:rFonts w:ascii="Times New Roman" w:hAnsi="Times New Roman" w:cs="Times New Roman"/>
          <w:sz w:val="24"/>
          <w:szCs w:val="24"/>
        </w:rPr>
        <w:t xml:space="preserve"> postponed after severe flooding caused the venue to </w:t>
      </w:r>
      <w:del w:id="7" w:author="Author">
        <w:r w:rsidRPr="007257F3" w:rsidDel="005A10C4">
          <w:rPr>
            <w:rFonts w:ascii="Times New Roman" w:hAnsi="Times New Roman" w:cs="Times New Roman"/>
            <w:sz w:val="24"/>
            <w:szCs w:val="24"/>
          </w:rPr>
          <w:delText xml:space="preserve">be </w:delText>
        </w:r>
      </w:del>
      <w:r w:rsidRPr="007257F3">
        <w:rPr>
          <w:rFonts w:ascii="Times New Roman" w:hAnsi="Times New Roman" w:cs="Times New Roman"/>
          <w:sz w:val="24"/>
          <w:szCs w:val="24"/>
        </w:rPr>
        <w:t>close</w:t>
      </w:r>
      <w:del w:id="8" w:author="Author">
        <w:r w:rsidRPr="007257F3" w:rsidDel="005A10C4">
          <w:rPr>
            <w:rFonts w:ascii="Times New Roman" w:hAnsi="Times New Roman" w:cs="Times New Roman"/>
            <w:sz w:val="24"/>
            <w:szCs w:val="24"/>
          </w:rPr>
          <w:delText>d</w:delText>
        </w:r>
      </w:del>
      <w:r w:rsidRPr="007257F3">
        <w:rPr>
          <w:rFonts w:ascii="Times New Roman" w:hAnsi="Times New Roman" w:cs="Times New Roman"/>
          <w:sz w:val="24"/>
          <w:szCs w:val="24"/>
        </w:rPr>
        <w:t xml:space="preserve"> for a week. </w:t>
      </w:r>
    </w:p>
    <w:p w14:paraId="2CBDF378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two firefighters quickly evacuated the neighbouring houses because the blazing fire was expected to spread.</w:t>
      </w:r>
    </w:p>
    <w:p w14:paraId="0E321B16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commentRangeStart w:id="9"/>
      <w:r w:rsidRPr="007257F3">
        <w:rPr>
          <w:rFonts w:ascii="Times New Roman" w:hAnsi="Times New Roman" w:cs="Times New Roman"/>
          <w:sz w:val="24"/>
          <w:szCs w:val="24"/>
        </w:rPr>
        <w:t>Mark was expecting a delivery that afternoon</w:t>
      </w:r>
      <w:ins w:id="10" w:author="Author">
        <w:r w:rsidR="005A10C4">
          <w:rPr>
            <w:rFonts w:ascii="Times New Roman" w:hAnsi="Times New Roman" w:cs="Times New Roman"/>
            <w:sz w:val="24"/>
            <w:szCs w:val="24"/>
          </w:rPr>
          <w:t>. He</w:t>
        </w:r>
      </w:ins>
      <w:del w:id="11" w:author="Author">
        <w:r w:rsidRPr="007257F3" w:rsidDel="005A10C4">
          <w:rPr>
            <w:rFonts w:ascii="Times New Roman" w:hAnsi="Times New Roman" w:cs="Times New Roman"/>
            <w:sz w:val="24"/>
            <w:szCs w:val="24"/>
          </w:rPr>
          <w:delText xml:space="preserve"> and</w:delText>
        </w:r>
      </w:del>
      <w:r w:rsidRPr="007257F3">
        <w:rPr>
          <w:rFonts w:ascii="Times New Roman" w:hAnsi="Times New Roman" w:cs="Times New Roman"/>
          <w:sz w:val="24"/>
          <w:szCs w:val="24"/>
        </w:rPr>
        <w:t xml:space="preserve"> decided to watch some TV while waiting for his package.</w:t>
      </w:r>
      <w:commentRangeEnd w:id="9"/>
      <w:r w:rsidR="005A10C4">
        <w:rPr>
          <w:rStyle w:val="CommentReference"/>
        </w:rPr>
        <w:commentReference w:id="9"/>
      </w:r>
    </w:p>
    <w:p w14:paraId="3345E253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The software company was fined for accidentally leaking sensitive customer details on the </w:t>
      </w:r>
      <w:ins w:id="12" w:author="Author">
        <w:r w:rsidR="005A10C4">
          <w:rPr>
            <w:rFonts w:ascii="Times New Roman" w:hAnsi="Times New Roman" w:cs="Times New Roman"/>
            <w:sz w:val="24"/>
            <w:szCs w:val="24"/>
          </w:rPr>
          <w:t>I</w:t>
        </w:r>
      </w:ins>
      <w:del w:id="13" w:author="Author">
        <w:r w:rsidRPr="007257F3" w:rsidDel="005A10C4">
          <w:rPr>
            <w:rFonts w:ascii="Times New Roman" w:hAnsi="Times New Roman" w:cs="Times New Roman"/>
            <w:sz w:val="24"/>
            <w:szCs w:val="24"/>
          </w:rPr>
          <w:delText>i</w:delText>
        </w:r>
      </w:del>
      <w:r w:rsidRPr="007257F3">
        <w:rPr>
          <w:rFonts w:ascii="Times New Roman" w:hAnsi="Times New Roman" w:cs="Times New Roman"/>
          <w:sz w:val="24"/>
          <w:szCs w:val="24"/>
        </w:rPr>
        <w:t>nternet.</w:t>
      </w:r>
    </w:p>
    <w:p w14:paraId="1B0860FF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sunny afternoon was perfect for jogging and Elizabeth went outside to do her usual 5-mile run.</w:t>
      </w:r>
    </w:p>
    <w:p w14:paraId="2B7DDE1F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The gaming console was rumoured to include many exclusive titles </w:t>
      </w:r>
      <w:ins w:id="14" w:author="Author">
        <w:r w:rsidR="005A10C4">
          <w:rPr>
            <w:rFonts w:ascii="Times New Roman" w:hAnsi="Times New Roman" w:cs="Times New Roman"/>
            <w:sz w:val="24"/>
            <w:szCs w:val="24"/>
          </w:rPr>
          <w:t>that</w:t>
        </w:r>
      </w:ins>
      <w:del w:id="15" w:author="Author">
        <w:r w:rsidRPr="007257F3" w:rsidDel="005A10C4">
          <w:rPr>
            <w:rFonts w:ascii="Times New Roman" w:hAnsi="Times New Roman" w:cs="Times New Roman"/>
            <w:sz w:val="24"/>
            <w:szCs w:val="24"/>
          </w:rPr>
          <w:delText>which</w:delText>
        </w:r>
      </w:del>
      <w:r w:rsidRPr="007257F3">
        <w:rPr>
          <w:rFonts w:ascii="Times New Roman" w:hAnsi="Times New Roman" w:cs="Times New Roman"/>
          <w:sz w:val="24"/>
          <w:szCs w:val="24"/>
        </w:rPr>
        <w:t xml:space="preserve"> wouldn't be available on other platforms.</w:t>
      </w:r>
    </w:p>
    <w:p w14:paraId="16BF09AE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solar eclipse last summer was observed in dozens of countries across the Western hemisphere.</w:t>
      </w:r>
    </w:p>
    <w:p w14:paraId="39E31773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young children were having fun playing rugby while their parents were talking about their latest holiday.</w:t>
      </w:r>
    </w:p>
    <w:p w14:paraId="58077C4E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lastRenderedPageBreak/>
        <w:t xml:space="preserve">Miriam </w:t>
      </w:r>
      <w:del w:id="16" w:author="Author">
        <w:r w:rsidRPr="007257F3" w:rsidDel="005A10C4">
          <w:rPr>
            <w:rFonts w:ascii="Times New Roman" w:hAnsi="Times New Roman" w:cs="Times New Roman"/>
            <w:sz w:val="24"/>
            <w:szCs w:val="24"/>
          </w:rPr>
          <w:delText xml:space="preserve">was </w:delText>
        </w:r>
      </w:del>
      <w:r w:rsidRPr="007257F3">
        <w:rPr>
          <w:rFonts w:ascii="Times New Roman" w:hAnsi="Times New Roman" w:cs="Times New Roman"/>
          <w:sz w:val="24"/>
          <w:szCs w:val="24"/>
        </w:rPr>
        <w:t>t</w:t>
      </w:r>
      <w:ins w:id="17" w:author="Author">
        <w:r w:rsidR="005A10C4">
          <w:rPr>
            <w:rFonts w:ascii="Times New Roman" w:hAnsi="Times New Roman" w:cs="Times New Roman"/>
            <w:sz w:val="24"/>
            <w:szCs w:val="24"/>
          </w:rPr>
          <w:t>ook</w:t>
        </w:r>
      </w:ins>
      <w:del w:id="18" w:author="Author">
        <w:r w:rsidRPr="007257F3" w:rsidDel="005A10C4">
          <w:rPr>
            <w:rFonts w:ascii="Times New Roman" w:hAnsi="Times New Roman" w:cs="Times New Roman"/>
            <w:sz w:val="24"/>
            <w:szCs w:val="24"/>
          </w:rPr>
          <w:delText>aking</w:delText>
        </w:r>
      </w:del>
      <w:r w:rsidRPr="007257F3">
        <w:rPr>
          <w:rFonts w:ascii="Times New Roman" w:hAnsi="Times New Roman" w:cs="Times New Roman"/>
          <w:sz w:val="24"/>
          <w:szCs w:val="24"/>
        </w:rPr>
        <w:t xml:space="preserve"> her daughter to school every morning before commuting to work in the city centre.</w:t>
      </w:r>
    </w:p>
    <w:p w14:paraId="32389AE6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local council had promised to increase the number of parking spaces available in the area.</w:t>
      </w:r>
    </w:p>
    <w:p w14:paraId="409B25DF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hostel canteen had surprisingly good breakfast options available on weekends and public holidays.</w:t>
      </w:r>
    </w:p>
    <w:p w14:paraId="1B08BE52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The box containing the precious gems disappeared after robbers </w:t>
      </w:r>
      <w:del w:id="19" w:author="Author">
        <w:r w:rsidRPr="007257F3" w:rsidDel="005A10C4">
          <w:rPr>
            <w:rFonts w:ascii="Times New Roman" w:hAnsi="Times New Roman" w:cs="Times New Roman"/>
            <w:sz w:val="24"/>
            <w:szCs w:val="24"/>
          </w:rPr>
          <w:delText xml:space="preserve">had </w:delText>
        </w:r>
      </w:del>
      <w:r w:rsidRPr="007257F3">
        <w:rPr>
          <w:rFonts w:ascii="Times New Roman" w:hAnsi="Times New Roman" w:cs="Times New Roman"/>
          <w:sz w:val="24"/>
          <w:szCs w:val="24"/>
        </w:rPr>
        <w:t>somehow gained access to the bank vault.</w:t>
      </w:r>
    </w:p>
    <w:p w14:paraId="397A0F41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Lisa was looking to reserve her evening dress online to benefit from the 10% discount that was available.</w:t>
      </w:r>
    </w:p>
    <w:p w14:paraId="1AA804AF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cereal commercial was criticised for containing misleading information that overstated its potential benefits.</w:t>
      </w:r>
    </w:p>
    <w:p w14:paraId="3AC87FC5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opera building was lavish and extravagant</w:t>
      </w:r>
      <w:ins w:id="20" w:author="Author">
        <w:r w:rsidR="005A10C4">
          <w:rPr>
            <w:rFonts w:ascii="Times New Roman" w:hAnsi="Times New Roman" w:cs="Times New Roman"/>
            <w:sz w:val="24"/>
            <w:szCs w:val="24"/>
          </w:rPr>
          <w:t>, to the point where p</w:t>
        </w:r>
      </w:ins>
      <w:del w:id="21" w:author="Author">
        <w:r w:rsidRPr="007257F3" w:rsidDel="005A10C4">
          <w:rPr>
            <w:rFonts w:ascii="Times New Roman" w:hAnsi="Times New Roman" w:cs="Times New Roman"/>
            <w:sz w:val="24"/>
            <w:szCs w:val="24"/>
          </w:rPr>
          <w:delText>, so p</w:delText>
        </w:r>
      </w:del>
      <w:r w:rsidRPr="007257F3">
        <w:rPr>
          <w:rFonts w:ascii="Times New Roman" w:hAnsi="Times New Roman" w:cs="Times New Roman"/>
          <w:sz w:val="24"/>
          <w:szCs w:val="24"/>
        </w:rPr>
        <w:t>eople often questioned whether too much taxpayer money was spent on it.</w:t>
      </w:r>
    </w:p>
    <w:p w14:paraId="38DA8C5F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local social welfare charity was established to support struggling families with their basic daily needs.</w:t>
      </w:r>
    </w:p>
    <w:p w14:paraId="3347F041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Jack wasn't expecting to spend hours waiting in traffic when returning home from the holidays.</w:t>
      </w:r>
    </w:p>
    <w:p w14:paraId="69D8BBFC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bike competition was becoming more popular in recent years because of the increased international press coverage.</w:t>
      </w:r>
    </w:p>
    <w:p w14:paraId="3AB0B29A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The peace treaty was successful </w:t>
      </w:r>
      <w:ins w:id="22" w:author="Author">
        <w:r w:rsidR="005A10C4">
          <w:rPr>
            <w:rFonts w:ascii="Times New Roman" w:hAnsi="Times New Roman" w:cs="Times New Roman"/>
            <w:sz w:val="24"/>
            <w:szCs w:val="24"/>
          </w:rPr>
          <w:t>at</w:t>
        </w:r>
      </w:ins>
      <w:del w:id="23" w:author="Author">
        <w:r w:rsidRPr="007257F3" w:rsidDel="005A10C4">
          <w:rPr>
            <w:rFonts w:ascii="Times New Roman" w:hAnsi="Times New Roman" w:cs="Times New Roman"/>
            <w:sz w:val="24"/>
            <w:szCs w:val="24"/>
          </w:rPr>
          <w:delText>in</w:delText>
        </w:r>
      </w:del>
      <w:r w:rsidRPr="007257F3">
        <w:rPr>
          <w:rFonts w:ascii="Times New Roman" w:hAnsi="Times New Roman" w:cs="Times New Roman"/>
          <w:sz w:val="24"/>
          <w:szCs w:val="24"/>
        </w:rPr>
        <w:t xml:space="preserve"> stopping the violence that </w:t>
      </w:r>
      <w:ins w:id="24" w:author="Author">
        <w:r w:rsidR="005A10C4">
          <w:rPr>
            <w:rFonts w:ascii="Times New Roman" w:hAnsi="Times New Roman" w:cs="Times New Roman"/>
            <w:sz w:val="24"/>
            <w:szCs w:val="24"/>
          </w:rPr>
          <w:t xml:space="preserve">had </w:t>
        </w:r>
      </w:ins>
      <w:r w:rsidRPr="007257F3">
        <w:rPr>
          <w:rFonts w:ascii="Times New Roman" w:hAnsi="Times New Roman" w:cs="Times New Roman"/>
          <w:sz w:val="24"/>
          <w:szCs w:val="24"/>
        </w:rPr>
        <w:t>started nearly a decade earlier.</w:t>
      </w:r>
    </w:p>
    <w:p w14:paraId="27C081AF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The two fishermen were expecting sunny weather all weekend and </w:t>
      </w:r>
      <w:ins w:id="25" w:author="Author">
        <w:r w:rsidR="005A10C4">
          <w:rPr>
            <w:rFonts w:ascii="Times New Roman" w:hAnsi="Times New Roman" w:cs="Times New Roman"/>
            <w:sz w:val="24"/>
            <w:szCs w:val="24"/>
          </w:rPr>
          <w:t xml:space="preserve">so they </w:t>
        </w:r>
      </w:ins>
      <w:r w:rsidRPr="007257F3">
        <w:rPr>
          <w:rFonts w:ascii="Times New Roman" w:hAnsi="Times New Roman" w:cs="Times New Roman"/>
          <w:sz w:val="24"/>
          <w:szCs w:val="24"/>
        </w:rPr>
        <w:t>decided to make the most out of their time at sea.</w:t>
      </w:r>
    </w:p>
    <w:p w14:paraId="1F3BD1D8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city officials were forced to admit that renovating the school would no longer be possible with the current budget.</w:t>
      </w:r>
    </w:p>
    <w:p w14:paraId="54EE18F2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much anticipated gala dinner was rumoured to include two performances by world-class comedians.</w:t>
      </w:r>
    </w:p>
    <w:p w14:paraId="4D3FCEB6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The old minister was expected to retire soon after his appointment in the government </w:t>
      </w:r>
      <w:commentRangeStart w:id="26"/>
      <w:r w:rsidRPr="007257F3">
        <w:rPr>
          <w:rFonts w:ascii="Times New Roman" w:hAnsi="Times New Roman" w:cs="Times New Roman"/>
          <w:sz w:val="24"/>
          <w:szCs w:val="24"/>
        </w:rPr>
        <w:t>c</w:t>
      </w:r>
      <w:ins w:id="27" w:author="Author">
        <w:r w:rsidR="005A10C4">
          <w:rPr>
            <w:rFonts w:ascii="Times New Roman" w:hAnsi="Times New Roman" w:cs="Times New Roman"/>
            <w:sz w:val="24"/>
            <w:szCs w:val="24"/>
          </w:rPr>
          <w:t>ame</w:t>
        </w:r>
      </w:ins>
      <w:del w:id="28" w:author="Author">
        <w:r w:rsidRPr="007257F3" w:rsidDel="005A10C4">
          <w:rPr>
            <w:rFonts w:ascii="Times New Roman" w:hAnsi="Times New Roman" w:cs="Times New Roman"/>
            <w:sz w:val="24"/>
            <w:szCs w:val="24"/>
          </w:rPr>
          <w:delText>omes</w:delText>
        </w:r>
      </w:del>
      <w:commentRangeEnd w:id="26"/>
      <w:r w:rsidR="005A10C4">
        <w:rPr>
          <w:rStyle w:val="CommentReference"/>
        </w:rPr>
        <w:commentReference w:id="26"/>
      </w:r>
      <w:r w:rsidRPr="007257F3">
        <w:rPr>
          <w:rFonts w:ascii="Times New Roman" w:hAnsi="Times New Roman" w:cs="Times New Roman"/>
          <w:sz w:val="24"/>
          <w:szCs w:val="24"/>
        </w:rPr>
        <w:t xml:space="preserve"> to an end.</w:t>
      </w:r>
    </w:p>
    <w:p w14:paraId="23E9EAF2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lastRenderedPageBreak/>
        <w:t>The final rehearsal of tomorrow's live concert was complicated by countless problems with the sound system.</w:t>
      </w:r>
    </w:p>
    <w:p w14:paraId="5FE6FCAF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Janice was invited to give a speech at this year's graduation ceremony in recognition of her charity work in the past.</w:t>
      </w:r>
    </w:p>
    <w:p w14:paraId="3B78BD4F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golf course wasn't profitable and</w:t>
      </w:r>
      <w:ins w:id="29" w:author="Author">
        <w:r w:rsidR="005A10C4">
          <w:rPr>
            <w:rFonts w:ascii="Times New Roman" w:hAnsi="Times New Roman" w:cs="Times New Roman"/>
            <w:sz w:val="24"/>
            <w:szCs w:val="24"/>
          </w:rPr>
          <w:t xml:space="preserve"> the</w:t>
        </w:r>
      </w:ins>
      <w:r w:rsidRPr="007257F3">
        <w:rPr>
          <w:rFonts w:ascii="Times New Roman" w:hAnsi="Times New Roman" w:cs="Times New Roman"/>
          <w:sz w:val="24"/>
          <w:szCs w:val="24"/>
        </w:rPr>
        <w:t xml:space="preserve"> investors were looking to lease some of the land to local farmers.</w:t>
      </w:r>
    </w:p>
    <w:p w14:paraId="22036395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PC equipment was purchased from discount retailers because the available budget for the project was limited.</w:t>
      </w:r>
    </w:p>
    <w:p w14:paraId="77100379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The snow whiteout made reaching the Arctic base difficult and </w:t>
      </w:r>
      <w:ins w:id="30" w:author="Author">
        <w:r w:rsidR="005A10C4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7257F3">
        <w:rPr>
          <w:rFonts w:ascii="Times New Roman" w:hAnsi="Times New Roman" w:cs="Times New Roman"/>
          <w:sz w:val="24"/>
          <w:szCs w:val="24"/>
        </w:rPr>
        <w:t>organisers decided to delay the cargo supply mission.</w:t>
      </w:r>
    </w:p>
    <w:p w14:paraId="3C622993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The undercover journalist was </w:t>
      </w:r>
      <w:commentRangeStart w:id="31"/>
      <w:ins w:id="32" w:author="Author">
        <w:r w:rsidR="005A10C4">
          <w:rPr>
            <w:rFonts w:ascii="Times New Roman" w:hAnsi="Times New Roman" w:cs="Times New Roman"/>
            <w:sz w:val="24"/>
            <w:szCs w:val="24"/>
          </w:rPr>
          <w:t>hiding</w:t>
        </w:r>
      </w:ins>
      <w:del w:id="33" w:author="Author">
        <w:r w:rsidRPr="007257F3" w:rsidDel="005A10C4">
          <w:rPr>
            <w:rFonts w:ascii="Times New Roman" w:hAnsi="Times New Roman" w:cs="Times New Roman"/>
            <w:sz w:val="24"/>
            <w:szCs w:val="24"/>
          </w:rPr>
          <w:delText>carrying</w:delText>
        </w:r>
      </w:del>
      <w:commentRangeEnd w:id="31"/>
      <w:r w:rsidR="005A10C4">
        <w:rPr>
          <w:rStyle w:val="CommentReference"/>
        </w:rPr>
        <w:commentReference w:id="31"/>
      </w:r>
      <w:r w:rsidRPr="007257F3">
        <w:rPr>
          <w:rFonts w:ascii="Times New Roman" w:hAnsi="Times New Roman" w:cs="Times New Roman"/>
          <w:sz w:val="24"/>
          <w:szCs w:val="24"/>
        </w:rPr>
        <w:t xml:space="preserve"> a hidden camera underneath his jacket to record the secret meeting.</w:t>
      </w:r>
    </w:p>
    <w:p w14:paraId="1CE1C68B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The news editorial was critical of </w:t>
      </w:r>
      <w:ins w:id="34" w:author="Author">
        <w:r w:rsidR="005A10C4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7257F3">
        <w:rPr>
          <w:rFonts w:ascii="Times New Roman" w:hAnsi="Times New Roman" w:cs="Times New Roman"/>
          <w:sz w:val="24"/>
          <w:szCs w:val="24"/>
        </w:rPr>
        <w:t>recent political developments that threatened to cause even more civil unrest.</w:t>
      </w:r>
    </w:p>
    <w:p w14:paraId="1C8A89AE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The new algorithm for analysing weather patterns may improve future forecasts </w:t>
      </w:r>
      <w:ins w:id="35" w:author="Author">
        <w:r w:rsidR="005A10C4">
          <w:rPr>
            <w:rFonts w:ascii="Times New Roman" w:hAnsi="Times New Roman" w:cs="Times New Roman"/>
            <w:sz w:val="24"/>
            <w:szCs w:val="24"/>
          </w:rPr>
          <w:t>related to</w:t>
        </w:r>
      </w:ins>
      <w:del w:id="36" w:author="Author">
        <w:r w:rsidRPr="007257F3" w:rsidDel="005A10C4">
          <w:rPr>
            <w:rFonts w:ascii="Times New Roman" w:hAnsi="Times New Roman" w:cs="Times New Roman"/>
            <w:sz w:val="24"/>
            <w:szCs w:val="24"/>
          </w:rPr>
          <w:delText>for</w:delText>
        </w:r>
      </w:del>
      <w:r w:rsidRPr="007257F3">
        <w:rPr>
          <w:rFonts w:ascii="Times New Roman" w:hAnsi="Times New Roman" w:cs="Times New Roman"/>
          <w:sz w:val="24"/>
          <w:szCs w:val="24"/>
        </w:rPr>
        <w:t xml:space="preserve"> the early detection of tsunamis.</w:t>
      </w:r>
    </w:p>
    <w:p w14:paraId="09D0A11F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The charity banquet was successful </w:t>
      </w:r>
      <w:ins w:id="37" w:author="Author">
        <w:r w:rsidR="005A10C4">
          <w:rPr>
            <w:rFonts w:ascii="Times New Roman" w:hAnsi="Times New Roman" w:cs="Times New Roman"/>
            <w:sz w:val="24"/>
            <w:szCs w:val="24"/>
          </w:rPr>
          <w:t>at</w:t>
        </w:r>
      </w:ins>
      <w:del w:id="38" w:author="Author">
        <w:r w:rsidRPr="007257F3" w:rsidDel="005A10C4">
          <w:rPr>
            <w:rFonts w:ascii="Times New Roman" w:hAnsi="Times New Roman" w:cs="Times New Roman"/>
            <w:sz w:val="24"/>
            <w:szCs w:val="24"/>
          </w:rPr>
          <w:delText>in</w:delText>
        </w:r>
      </w:del>
      <w:r w:rsidRPr="007257F3">
        <w:rPr>
          <w:rFonts w:ascii="Times New Roman" w:hAnsi="Times New Roman" w:cs="Times New Roman"/>
          <w:sz w:val="24"/>
          <w:szCs w:val="24"/>
        </w:rPr>
        <w:t xml:space="preserve"> raising the amount of money needed to build a new hospital in the city.</w:t>
      </w:r>
    </w:p>
    <w:p w14:paraId="23C1CBA0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The small mountain stream attracted many different animals because its water was very clean and refreshing. </w:t>
      </w:r>
    </w:p>
    <w:p w14:paraId="5CAD76CA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new board of directors was interested in expanding the business by recruiting engineers to develop new products.</w:t>
      </w:r>
    </w:p>
    <w:p w14:paraId="05B31008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finance minister was trying to introduce new legislation to strengthen the economy of the small country.</w:t>
      </w:r>
    </w:p>
    <w:p w14:paraId="417AC4EB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Katja often dreamed about visiting her relatives in Indonesia and spending the whole summer with them.</w:t>
      </w:r>
    </w:p>
    <w:p w14:paraId="1DE14630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The corrupt lawyer was summoned before Congress to explain his behaviour </w:t>
      </w:r>
      <w:ins w:id="39" w:author="Author">
        <w:r w:rsidR="005A10C4">
          <w:rPr>
            <w:rFonts w:ascii="Times New Roman" w:hAnsi="Times New Roman" w:cs="Times New Roman"/>
            <w:sz w:val="24"/>
            <w:szCs w:val="24"/>
          </w:rPr>
          <w:t>over</w:t>
        </w:r>
      </w:ins>
      <w:del w:id="40" w:author="Author">
        <w:r w:rsidRPr="007257F3" w:rsidDel="005A10C4">
          <w:rPr>
            <w:rFonts w:ascii="Times New Roman" w:hAnsi="Times New Roman" w:cs="Times New Roman"/>
            <w:sz w:val="24"/>
            <w:szCs w:val="24"/>
          </w:rPr>
          <w:delText>during</w:delText>
        </w:r>
      </w:del>
      <w:r w:rsidRPr="007257F3">
        <w:rPr>
          <w:rFonts w:ascii="Times New Roman" w:hAnsi="Times New Roman" w:cs="Times New Roman"/>
          <w:sz w:val="24"/>
          <w:szCs w:val="24"/>
        </w:rPr>
        <w:t xml:space="preserve"> the past few months.</w:t>
      </w:r>
    </w:p>
    <w:p w14:paraId="664E589B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patent dispute first started when</w:t>
      </w:r>
      <w:ins w:id="41" w:author="Author">
        <w:r w:rsidR="005A10C4">
          <w:rPr>
            <w:rFonts w:ascii="Times New Roman" w:hAnsi="Times New Roman" w:cs="Times New Roman"/>
            <w:sz w:val="24"/>
            <w:szCs w:val="24"/>
          </w:rPr>
          <w:t xml:space="preserve"> the</w:t>
        </w:r>
      </w:ins>
      <w:r w:rsidRPr="007257F3">
        <w:rPr>
          <w:rFonts w:ascii="Times New Roman" w:hAnsi="Times New Roman" w:cs="Times New Roman"/>
          <w:sz w:val="24"/>
          <w:szCs w:val="24"/>
        </w:rPr>
        <w:t xml:space="preserve"> employees were denied the opportunity to make </w:t>
      </w:r>
      <w:ins w:id="42" w:author="Author">
        <w:r w:rsidR="005A10C4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Pr="007257F3">
        <w:rPr>
          <w:rFonts w:ascii="Times New Roman" w:hAnsi="Times New Roman" w:cs="Times New Roman"/>
          <w:sz w:val="24"/>
          <w:szCs w:val="24"/>
        </w:rPr>
        <w:t>profit</w:t>
      </w:r>
      <w:del w:id="43" w:author="Author">
        <w:r w:rsidRPr="007257F3" w:rsidDel="005A10C4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Pr="007257F3">
        <w:rPr>
          <w:rFonts w:ascii="Times New Roman" w:hAnsi="Times New Roman" w:cs="Times New Roman"/>
          <w:sz w:val="24"/>
          <w:szCs w:val="24"/>
        </w:rPr>
        <w:t xml:space="preserve"> from their discovery.</w:t>
      </w:r>
    </w:p>
    <w:p w14:paraId="66AA22D9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lastRenderedPageBreak/>
        <w:t>The old farmer was trying to protect his livelihood by looking for new markets to sell his produce</w:t>
      </w:r>
      <w:ins w:id="44" w:author="Author">
        <w:r w:rsidR="005A10C4">
          <w:rPr>
            <w:rFonts w:ascii="Times New Roman" w:hAnsi="Times New Roman" w:cs="Times New Roman"/>
            <w:sz w:val="24"/>
            <w:szCs w:val="24"/>
          </w:rPr>
          <w:t xml:space="preserve"> to</w:t>
        </w:r>
      </w:ins>
      <w:r w:rsidRPr="007257F3">
        <w:rPr>
          <w:rFonts w:ascii="Times New Roman" w:hAnsi="Times New Roman" w:cs="Times New Roman"/>
          <w:sz w:val="24"/>
          <w:szCs w:val="24"/>
        </w:rPr>
        <w:t>.</w:t>
      </w:r>
    </w:p>
    <w:p w14:paraId="2807D84B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The city river often tended to overflow as people were throwing </w:t>
      </w:r>
      <w:del w:id="45" w:author="Author">
        <w:r w:rsidRPr="007257F3" w:rsidDel="005A10C4">
          <w:rPr>
            <w:rFonts w:ascii="Times New Roman" w:hAnsi="Times New Roman" w:cs="Times New Roman"/>
            <w:sz w:val="24"/>
            <w:szCs w:val="24"/>
          </w:rPr>
          <w:delText xml:space="preserve">away </w:delText>
        </w:r>
      </w:del>
      <w:r w:rsidRPr="007257F3">
        <w:rPr>
          <w:rFonts w:ascii="Times New Roman" w:hAnsi="Times New Roman" w:cs="Times New Roman"/>
          <w:sz w:val="24"/>
          <w:szCs w:val="24"/>
        </w:rPr>
        <w:t>furniture and other rubbish in</w:t>
      </w:r>
      <w:ins w:id="46" w:author="Author">
        <w:r w:rsidR="005A10C4">
          <w:rPr>
            <w:rFonts w:ascii="Times New Roman" w:hAnsi="Times New Roman" w:cs="Times New Roman"/>
            <w:sz w:val="24"/>
            <w:szCs w:val="24"/>
          </w:rPr>
          <w:t>to</w:t>
        </w:r>
      </w:ins>
      <w:r w:rsidRPr="007257F3">
        <w:rPr>
          <w:rFonts w:ascii="Times New Roman" w:hAnsi="Times New Roman" w:cs="Times New Roman"/>
          <w:sz w:val="24"/>
          <w:szCs w:val="24"/>
        </w:rPr>
        <w:t xml:space="preserve"> it.</w:t>
      </w:r>
    </w:p>
    <w:p w14:paraId="50017994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The weekly meetings were cancelled on </w:t>
      </w:r>
      <w:ins w:id="47" w:author="Author">
        <w:r w:rsidR="005A10C4">
          <w:rPr>
            <w:rFonts w:ascii="Times New Roman" w:hAnsi="Times New Roman" w:cs="Times New Roman"/>
            <w:sz w:val="24"/>
            <w:szCs w:val="24"/>
          </w:rPr>
          <w:t xml:space="preserve">multiple </w:t>
        </w:r>
      </w:ins>
      <w:r w:rsidRPr="007257F3">
        <w:rPr>
          <w:rFonts w:ascii="Times New Roman" w:hAnsi="Times New Roman" w:cs="Times New Roman"/>
          <w:sz w:val="24"/>
          <w:szCs w:val="24"/>
        </w:rPr>
        <w:t>different occasions because the director was traveling abroad.</w:t>
      </w:r>
    </w:p>
    <w:p w14:paraId="63A215C7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Mark was surprised to receive a message from Natalie and </w:t>
      </w:r>
      <w:ins w:id="48" w:author="Author">
        <w:r w:rsidR="005A10C4">
          <w:rPr>
            <w:rFonts w:ascii="Times New Roman" w:hAnsi="Times New Roman" w:cs="Times New Roman"/>
            <w:sz w:val="24"/>
            <w:szCs w:val="24"/>
          </w:rPr>
          <w:t xml:space="preserve">he </w:t>
        </w:r>
      </w:ins>
      <w:r w:rsidRPr="007257F3">
        <w:rPr>
          <w:rFonts w:ascii="Times New Roman" w:hAnsi="Times New Roman" w:cs="Times New Roman"/>
          <w:sz w:val="24"/>
          <w:szCs w:val="24"/>
        </w:rPr>
        <w:t>decided to call her back right away.</w:t>
      </w:r>
    </w:p>
    <w:p w14:paraId="5C2A6C87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next speaker was responsible for presenting the international sale statistics to the company</w:t>
      </w:r>
      <w:del w:id="49" w:author="Author">
        <w:r w:rsidRPr="007257F3" w:rsidDel="005A10C4">
          <w:rPr>
            <w:rFonts w:ascii="Times New Roman" w:hAnsi="Times New Roman" w:cs="Times New Roman"/>
            <w:sz w:val="24"/>
            <w:szCs w:val="24"/>
          </w:rPr>
          <w:delText>'s</w:delText>
        </w:r>
      </w:del>
      <w:r w:rsidRPr="007257F3">
        <w:rPr>
          <w:rFonts w:ascii="Times New Roman" w:hAnsi="Times New Roman" w:cs="Times New Roman"/>
          <w:sz w:val="24"/>
          <w:szCs w:val="24"/>
        </w:rPr>
        <w:t xml:space="preserve"> shareholders.</w:t>
      </w:r>
    </w:p>
    <w:p w14:paraId="62924CD6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Italian capital was blocked by protestors who demanded greater accountability and transparency from the government.</w:t>
      </w:r>
    </w:p>
    <w:p w14:paraId="219A86C2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quickly melting snow enabled the travellers to undertake the remaining leg of the journey through the mountains.</w:t>
      </w:r>
    </w:p>
    <w:p w14:paraId="40309239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remote village in Patagonia was established when construction workers arrived to build the train line there.</w:t>
      </w:r>
    </w:p>
    <w:p w14:paraId="22667511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As the cruiser slowly disappeared, the spectators were starting to leave the bay area and head back home.</w:t>
      </w:r>
    </w:p>
    <w:p w14:paraId="4FA5D747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The phone conversation was recorded in secret and </w:t>
      </w:r>
      <w:ins w:id="50" w:author="Author">
        <w:r w:rsidR="005A10C4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7257F3">
        <w:rPr>
          <w:rFonts w:ascii="Times New Roman" w:hAnsi="Times New Roman" w:cs="Times New Roman"/>
          <w:sz w:val="24"/>
          <w:szCs w:val="24"/>
        </w:rPr>
        <w:t>prosecutors tried arguing that it was inadmissible evidence.</w:t>
      </w:r>
    </w:p>
    <w:p w14:paraId="2840B149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tennis tournament was broadcast</w:t>
      </w:r>
      <w:del w:id="51" w:author="Author">
        <w:r w:rsidRPr="007257F3" w:rsidDel="005A10C4">
          <w:rPr>
            <w:rFonts w:ascii="Times New Roman" w:hAnsi="Times New Roman" w:cs="Times New Roman"/>
            <w:sz w:val="24"/>
            <w:szCs w:val="24"/>
          </w:rPr>
          <w:delText>ed</w:delText>
        </w:r>
      </w:del>
      <w:r w:rsidRPr="007257F3">
        <w:rPr>
          <w:rFonts w:ascii="Times New Roman" w:hAnsi="Times New Roman" w:cs="Times New Roman"/>
          <w:sz w:val="24"/>
          <w:szCs w:val="24"/>
        </w:rPr>
        <w:t xml:space="preserve"> on national TV because of</w:t>
      </w:r>
      <w:ins w:id="52" w:author="Author">
        <w:r w:rsidR="005A10C4">
          <w:rPr>
            <w:rFonts w:ascii="Times New Roman" w:hAnsi="Times New Roman" w:cs="Times New Roman"/>
            <w:sz w:val="24"/>
            <w:szCs w:val="24"/>
          </w:rPr>
          <w:t xml:space="preserve"> the</w:t>
        </w:r>
      </w:ins>
      <w:r w:rsidRPr="007257F3">
        <w:rPr>
          <w:rFonts w:ascii="Times New Roman" w:hAnsi="Times New Roman" w:cs="Times New Roman"/>
          <w:sz w:val="24"/>
          <w:szCs w:val="24"/>
        </w:rPr>
        <w:t xml:space="preserve"> increased interest in the sport in recent years.</w:t>
      </w:r>
    </w:p>
    <w:p w14:paraId="54DE05F9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latest ceasefire was expected to continue for another year because of</w:t>
      </w:r>
      <w:ins w:id="53" w:author="Author">
        <w:r w:rsidR="005A10C4">
          <w:rPr>
            <w:rFonts w:ascii="Times New Roman" w:hAnsi="Times New Roman" w:cs="Times New Roman"/>
            <w:sz w:val="24"/>
            <w:szCs w:val="24"/>
          </w:rPr>
          <w:t xml:space="preserve"> the</w:t>
        </w:r>
      </w:ins>
      <w:r w:rsidRPr="007257F3">
        <w:rPr>
          <w:rFonts w:ascii="Times New Roman" w:hAnsi="Times New Roman" w:cs="Times New Roman"/>
          <w:sz w:val="24"/>
          <w:szCs w:val="24"/>
        </w:rPr>
        <w:t xml:space="preserve"> renewed peace negotiations </w:t>
      </w:r>
      <w:ins w:id="54" w:author="Author">
        <w:r w:rsidR="005A10C4">
          <w:rPr>
            <w:rFonts w:ascii="Times New Roman" w:hAnsi="Times New Roman" w:cs="Times New Roman"/>
            <w:sz w:val="24"/>
            <w:szCs w:val="24"/>
          </w:rPr>
          <w:t xml:space="preserve">intended </w:t>
        </w:r>
      </w:ins>
      <w:r w:rsidRPr="007257F3">
        <w:rPr>
          <w:rFonts w:ascii="Times New Roman" w:hAnsi="Times New Roman" w:cs="Times New Roman"/>
          <w:sz w:val="24"/>
          <w:szCs w:val="24"/>
        </w:rPr>
        <w:t>to end the war.</w:t>
      </w:r>
    </w:p>
    <w:p w14:paraId="64981418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Joanne was hesitant to contact her manager and report the missing goods because he was on a holiday with his family.</w:t>
      </w:r>
    </w:p>
    <w:p w14:paraId="3947D97A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After the thunderstorm, the children went outside to photograph the beautiful rainbow in the sky.</w:t>
      </w:r>
    </w:p>
    <w:p w14:paraId="146EE15C" w14:textId="77777777" w:rsidR="00513DF9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The new medicine was confirmed to improve </w:t>
      </w:r>
      <w:ins w:id="55" w:author="Author">
        <w:r w:rsidR="005A10C4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7257F3">
        <w:rPr>
          <w:rFonts w:ascii="Times New Roman" w:hAnsi="Times New Roman" w:cs="Times New Roman"/>
          <w:sz w:val="24"/>
          <w:szCs w:val="24"/>
        </w:rPr>
        <w:t>patient</w:t>
      </w:r>
      <w:del w:id="56" w:author="Author">
        <w:r w:rsidRPr="007257F3" w:rsidDel="005A10C4">
          <w:rPr>
            <w:rFonts w:ascii="Times New Roman" w:hAnsi="Times New Roman" w:cs="Times New Roman"/>
            <w:sz w:val="24"/>
            <w:szCs w:val="24"/>
          </w:rPr>
          <w:delText>s'</w:delText>
        </w:r>
      </w:del>
      <w:r w:rsidRPr="007257F3">
        <w:rPr>
          <w:rFonts w:ascii="Times New Roman" w:hAnsi="Times New Roman" w:cs="Times New Roman"/>
          <w:sz w:val="24"/>
          <w:szCs w:val="24"/>
        </w:rPr>
        <w:t xml:space="preserve"> outcome and</w:t>
      </w:r>
      <w:ins w:id="57" w:author="Author">
        <w:r w:rsidR="005A10C4">
          <w:rPr>
            <w:rFonts w:ascii="Times New Roman" w:hAnsi="Times New Roman" w:cs="Times New Roman"/>
            <w:sz w:val="24"/>
            <w:szCs w:val="24"/>
          </w:rPr>
          <w:t xml:space="preserve"> to</w:t>
        </w:r>
      </w:ins>
      <w:r w:rsidRPr="007257F3">
        <w:rPr>
          <w:rFonts w:ascii="Times New Roman" w:hAnsi="Times New Roman" w:cs="Times New Roman"/>
          <w:sz w:val="24"/>
          <w:szCs w:val="24"/>
        </w:rPr>
        <w:t xml:space="preserve"> reduce the</w:t>
      </w:r>
      <w:del w:id="58" w:author="Author">
        <w:r w:rsidRPr="007257F3" w:rsidDel="005A10C4">
          <w:rPr>
            <w:rFonts w:ascii="Times New Roman" w:hAnsi="Times New Roman" w:cs="Times New Roman"/>
            <w:sz w:val="24"/>
            <w:szCs w:val="24"/>
          </w:rPr>
          <w:delText>ir</w:delText>
        </w:r>
      </w:del>
      <w:r w:rsidRPr="007257F3">
        <w:rPr>
          <w:rFonts w:ascii="Times New Roman" w:hAnsi="Times New Roman" w:cs="Times New Roman"/>
          <w:sz w:val="24"/>
          <w:szCs w:val="24"/>
        </w:rPr>
        <w:t xml:space="preserve"> overall recovery time.</w:t>
      </w:r>
    </w:p>
    <w:sectPr w:rsidR="00513DF9" w:rsidRPr="007257F3" w:rsidSect="000B3213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Author" w:initials="A">
    <w:p w14:paraId="27FA82E2" w14:textId="77777777" w:rsidR="005A10C4" w:rsidRDefault="005A10C4">
      <w:pPr>
        <w:pStyle w:val="CommentText"/>
      </w:pPr>
      <w:r>
        <w:rPr>
          <w:rStyle w:val="CommentReference"/>
        </w:rPr>
        <w:annotationRef/>
      </w:r>
      <w:r>
        <w:t>‘That’ makes more sense to use than ‘which’ in this sentence. [p.1/4]</w:t>
      </w:r>
    </w:p>
  </w:comment>
  <w:comment w:id="9" w:author="Author" w:initials="A">
    <w:p w14:paraId="507BEC8C" w14:textId="77777777" w:rsidR="005A10C4" w:rsidRDefault="005A10C4">
      <w:pPr>
        <w:pStyle w:val="CommentText"/>
      </w:pPr>
      <w:r>
        <w:rPr>
          <w:rStyle w:val="CommentReference"/>
        </w:rPr>
        <w:annotationRef/>
      </w:r>
      <w:r>
        <w:t xml:space="preserve">This sentence can be made into two separate shorter ones. </w:t>
      </w:r>
    </w:p>
  </w:comment>
  <w:comment w:id="26" w:author="Author" w:initials="A">
    <w:p w14:paraId="3D2E8589" w14:textId="77777777" w:rsidR="005A10C4" w:rsidRDefault="005A10C4">
      <w:pPr>
        <w:pStyle w:val="CommentText"/>
      </w:pPr>
      <w:r>
        <w:rPr>
          <w:rStyle w:val="CommentReference"/>
        </w:rPr>
        <w:annotationRef/>
      </w:r>
      <w:r>
        <w:t>‘Came’ makes more sense in this sentence than ‘comes’. [p.2/4]</w:t>
      </w:r>
    </w:p>
  </w:comment>
  <w:comment w:id="31" w:author="Author" w:initials="A">
    <w:p w14:paraId="3CC5A7F8" w14:textId="77777777" w:rsidR="005A10C4" w:rsidRDefault="005A10C4">
      <w:pPr>
        <w:pStyle w:val="CommentText"/>
      </w:pPr>
      <w:r>
        <w:rPr>
          <w:rStyle w:val="CommentReference"/>
        </w:rPr>
        <w:annotationRef/>
      </w:r>
      <w:r>
        <w:t xml:space="preserve">‘Hiding’ is a better word than ‘carrying’ in this sentence.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FA82E2" w15:done="0"/>
  <w15:commentEx w15:paraId="507BEC8C" w15:done="0"/>
  <w15:commentEx w15:paraId="3D2E8589" w15:done="0"/>
  <w15:commentEx w15:paraId="3CC5A7F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FA82E2" w16cid:durableId="215876CD"/>
  <w16cid:commentId w16cid:paraId="507BEC8C" w16cid:durableId="215876CE"/>
  <w16cid:commentId w16cid:paraId="3D2E8589" w16cid:durableId="215876CF"/>
  <w16cid:commentId w16cid:paraId="3CC5A7F8" w16cid:durableId="215876D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63EA2" w14:textId="77777777" w:rsidR="00C14AD0" w:rsidRDefault="00C14AD0" w:rsidP="00F70970">
      <w:pPr>
        <w:spacing w:after="0" w:line="240" w:lineRule="auto"/>
      </w:pPr>
      <w:r>
        <w:separator/>
      </w:r>
    </w:p>
  </w:endnote>
  <w:endnote w:type="continuationSeparator" w:id="0">
    <w:p w14:paraId="4975C83A" w14:textId="77777777" w:rsidR="00C14AD0" w:rsidRDefault="00C14AD0" w:rsidP="00F70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52E97" w14:textId="77777777" w:rsidR="00C14AD0" w:rsidRDefault="00C14AD0" w:rsidP="00F70970">
      <w:pPr>
        <w:spacing w:after="0" w:line="240" w:lineRule="auto"/>
      </w:pPr>
      <w:r>
        <w:separator/>
      </w:r>
    </w:p>
  </w:footnote>
  <w:footnote w:type="continuationSeparator" w:id="0">
    <w:p w14:paraId="5B979B82" w14:textId="77777777" w:rsidR="00C14AD0" w:rsidRDefault="00C14AD0" w:rsidP="00F709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E6C49"/>
    <w:multiLevelType w:val="hybridMultilevel"/>
    <w:tmpl w:val="FCBEB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removePersonalInformation/>
  <w:removeDateAndTime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57F3"/>
    <w:rsid w:val="000B3213"/>
    <w:rsid w:val="00513DF9"/>
    <w:rsid w:val="005A10C4"/>
    <w:rsid w:val="007257F3"/>
    <w:rsid w:val="00B753E0"/>
    <w:rsid w:val="00C14AD0"/>
    <w:rsid w:val="00F709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5EF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321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7F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10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10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10C4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10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10C4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0C4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F709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97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709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97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2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982</Words>
  <Characters>5599</Characters>
  <Application>Microsoft Office Word</Application>
  <DocSecurity>0</DocSecurity>
  <Lines>46</Lines>
  <Paragraphs>13</Paragraphs>
  <ScaleCrop>false</ScaleCrop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2019-10-21T17:27:00Z</dcterms:created>
  <dcterms:modified xsi:type="dcterms:W3CDTF">2019-10-21T17:27:00Z</dcterms:modified>
</cp:coreProperties>
</file>