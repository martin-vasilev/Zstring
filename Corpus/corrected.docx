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F377C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new comet was discovered after analysing the latest data collected by the space probe.  </w:t>
      </w:r>
    </w:p>
    <w:p w14:paraId="3EE0810A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school planned a career day </w:t>
      </w:r>
      <w:ins w:id="0" w:author="Author">
        <w:r w:rsidR="005A10C4">
          <w:rPr>
            <w:rFonts w:ascii="Times New Roman" w:hAnsi="Times New Roman" w:cs="Times New Roman"/>
            <w:sz w:val="24"/>
            <w:szCs w:val="24"/>
          </w:rPr>
          <w:t>that</w:t>
        </w:r>
      </w:ins>
      <w:del w:id="1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w</w:delText>
        </w:r>
        <w:bookmarkStart w:id="2" w:name="_GoBack"/>
        <w:bookmarkEnd w:id="2"/>
        <w:r w:rsidRPr="007257F3" w:rsidDel="005A10C4">
          <w:rPr>
            <w:rFonts w:ascii="Times New Roman" w:hAnsi="Times New Roman" w:cs="Times New Roman"/>
            <w:sz w:val="24"/>
            <w:szCs w:val="24"/>
          </w:rPr>
          <w:delText>hich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was intended to introduce </w:t>
      </w:r>
      <w:ins w:id="3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commentRangeStart w:id="4"/>
      <w:r w:rsidRPr="007257F3">
        <w:rPr>
          <w:rFonts w:ascii="Times New Roman" w:hAnsi="Times New Roman" w:cs="Times New Roman"/>
          <w:sz w:val="24"/>
          <w:szCs w:val="24"/>
        </w:rPr>
        <w:t>pupils</w:t>
      </w:r>
      <w:commentRangeEnd w:id="4"/>
      <w:r w:rsidR="005A10C4">
        <w:rPr>
          <w:rStyle w:val="CommentReference"/>
        </w:rPr>
        <w:commentReference w:id="4"/>
      </w:r>
      <w:r w:rsidRPr="007257F3">
        <w:rPr>
          <w:rFonts w:ascii="Times New Roman" w:hAnsi="Times New Roman" w:cs="Times New Roman"/>
          <w:sz w:val="24"/>
          <w:szCs w:val="24"/>
        </w:rPr>
        <w:t xml:space="preserve"> to different types of professions.</w:t>
      </w:r>
    </w:p>
    <w:p w14:paraId="45C3332D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According to historians, the severe drought affected the production of potatoes in most parts of the country. </w:t>
      </w:r>
    </w:p>
    <w:p w14:paraId="6C8F1751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Because Nathaniel inherited a fortune, he decided to donate a large amount of the money to charity. </w:t>
      </w:r>
    </w:p>
    <w:p w14:paraId="487E73B0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large diamond was thought to have been purchased by European merchants during the 16th century.</w:t>
      </w:r>
    </w:p>
    <w:p w14:paraId="36290B1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worker examined the leaking roof before he prepared to assess how much the repairs would cost.</w:t>
      </w:r>
    </w:p>
    <w:p w14:paraId="5F9C521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short presentation was designed to promote the company's latest smartphone at the IT convention.</w:t>
      </w:r>
    </w:p>
    <w:p w14:paraId="0B07290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boxing match </w:t>
      </w:r>
      <w:ins w:id="5" w:author="Author">
        <w:r w:rsidR="005A10C4">
          <w:rPr>
            <w:rFonts w:ascii="Times New Roman" w:hAnsi="Times New Roman" w:cs="Times New Roman"/>
            <w:sz w:val="24"/>
            <w:szCs w:val="24"/>
          </w:rPr>
          <w:t>was</w:t>
        </w:r>
      </w:ins>
      <w:del w:id="6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got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postponed after severe flooding caused the venue to </w:t>
      </w:r>
      <w:del w:id="7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 xml:space="preserve">be </w:delText>
        </w:r>
      </w:del>
      <w:r w:rsidRPr="007257F3">
        <w:rPr>
          <w:rFonts w:ascii="Times New Roman" w:hAnsi="Times New Roman" w:cs="Times New Roman"/>
          <w:sz w:val="24"/>
          <w:szCs w:val="24"/>
        </w:rPr>
        <w:t>close</w:t>
      </w:r>
      <w:del w:id="8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for a week. </w:t>
      </w:r>
    </w:p>
    <w:p w14:paraId="2CBDF37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two firefighters quickly evacuated the neighbouring houses because the blazing fire was expected to spread.</w:t>
      </w:r>
    </w:p>
    <w:p w14:paraId="0E321B16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9"/>
      <w:r w:rsidRPr="007257F3">
        <w:rPr>
          <w:rFonts w:ascii="Times New Roman" w:hAnsi="Times New Roman" w:cs="Times New Roman"/>
          <w:sz w:val="24"/>
          <w:szCs w:val="24"/>
        </w:rPr>
        <w:t>Mark was expecting a delivery that afternoon</w:t>
      </w:r>
      <w:ins w:id="10" w:author="Author">
        <w:r w:rsidR="005A10C4">
          <w:rPr>
            <w:rFonts w:ascii="Times New Roman" w:hAnsi="Times New Roman" w:cs="Times New Roman"/>
            <w:sz w:val="24"/>
            <w:szCs w:val="24"/>
          </w:rPr>
          <w:t>. He</w:t>
        </w:r>
      </w:ins>
      <w:del w:id="11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 xml:space="preserve"> and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decided to watch some TV while waiting for his package.</w:t>
      </w:r>
      <w:commentRangeEnd w:id="9"/>
      <w:r w:rsidR="005A10C4">
        <w:rPr>
          <w:rStyle w:val="CommentReference"/>
        </w:rPr>
        <w:commentReference w:id="9"/>
      </w:r>
    </w:p>
    <w:p w14:paraId="3345E253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software company was fined for accidentally leaking sensitive customer details on the </w:t>
      </w:r>
      <w:ins w:id="12" w:author="Author">
        <w:r w:rsidR="005A10C4">
          <w:rPr>
            <w:rFonts w:ascii="Times New Roman" w:hAnsi="Times New Roman" w:cs="Times New Roman"/>
            <w:sz w:val="24"/>
            <w:szCs w:val="24"/>
          </w:rPr>
          <w:t>I</w:t>
        </w:r>
      </w:ins>
      <w:del w:id="13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7257F3">
        <w:rPr>
          <w:rFonts w:ascii="Times New Roman" w:hAnsi="Times New Roman" w:cs="Times New Roman"/>
          <w:sz w:val="24"/>
          <w:szCs w:val="24"/>
        </w:rPr>
        <w:t>nternet.</w:t>
      </w:r>
    </w:p>
    <w:p w14:paraId="1B0860F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sunny afternoon was perfect for jogging and Elizabeth went outside to do her usual 5-mile run.</w:t>
      </w:r>
    </w:p>
    <w:p w14:paraId="2B7DDE1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gaming console was rumoured to include many exclusive titles </w:t>
      </w:r>
      <w:ins w:id="14" w:author="Author">
        <w:r w:rsidR="005A10C4">
          <w:rPr>
            <w:rFonts w:ascii="Times New Roman" w:hAnsi="Times New Roman" w:cs="Times New Roman"/>
            <w:sz w:val="24"/>
            <w:szCs w:val="24"/>
          </w:rPr>
          <w:t>that</w:t>
        </w:r>
      </w:ins>
      <w:del w:id="15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which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wouldn't be available on other platforms.</w:t>
      </w:r>
    </w:p>
    <w:p w14:paraId="16BF09A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solar eclipse last summer was observed in dozens of countries across the Western hemisphere.</w:t>
      </w:r>
    </w:p>
    <w:p w14:paraId="39E31773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young children were having fun playing rugby while their parents were talking about their latest holiday.</w:t>
      </w:r>
    </w:p>
    <w:p w14:paraId="58077C4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lastRenderedPageBreak/>
        <w:t xml:space="preserve">Miriam </w:t>
      </w:r>
      <w:del w:id="16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 xml:space="preserve">was </w:delText>
        </w:r>
      </w:del>
      <w:r w:rsidRPr="007257F3">
        <w:rPr>
          <w:rFonts w:ascii="Times New Roman" w:hAnsi="Times New Roman" w:cs="Times New Roman"/>
          <w:sz w:val="24"/>
          <w:szCs w:val="24"/>
        </w:rPr>
        <w:t>t</w:t>
      </w:r>
      <w:ins w:id="17" w:author="Author">
        <w:r w:rsidR="005A10C4">
          <w:rPr>
            <w:rFonts w:ascii="Times New Roman" w:hAnsi="Times New Roman" w:cs="Times New Roman"/>
            <w:sz w:val="24"/>
            <w:szCs w:val="24"/>
          </w:rPr>
          <w:t>ook</w:t>
        </w:r>
      </w:ins>
      <w:del w:id="18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aking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her daughter to school every morning before commuting to work in the city centre.</w:t>
      </w:r>
    </w:p>
    <w:p w14:paraId="32389AE6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local council had promised to increase the number of parking spaces available in the area.</w:t>
      </w:r>
    </w:p>
    <w:p w14:paraId="409B25D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hostel canteen had surprisingly good breakfast options available on weekends and public holidays.</w:t>
      </w:r>
    </w:p>
    <w:p w14:paraId="1B08BE52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box containing the precious gems disappeared after robbers </w:t>
      </w:r>
      <w:del w:id="19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 xml:space="preserve">had </w:delText>
        </w:r>
      </w:del>
      <w:r w:rsidRPr="007257F3">
        <w:rPr>
          <w:rFonts w:ascii="Times New Roman" w:hAnsi="Times New Roman" w:cs="Times New Roman"/>
          <w:sz w:val="24"/>
          <w:szCs w:val="24"/>
        </w:rPr>
        <w:t>somehow gained access to the bank vault.</w:t>
      </w:r>
    </w:p>
    <w:p w14:paraId="397A0F41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Lisa was looking to reserve her evening dress online to benefit from the 10% discount that was available.</w:t>
      </w:r>
    </w:p>
    <w:p w14:paraId="1AA804A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cereal commercial was criticised for containing misleading information that overstated its potential benefits.</w:t>
      </w:r>
    </w:p>
    <w:p w14:paraId="3AC87FC5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opera building was lavish and extravagant</w:t>
      </w:r>
      <w:ins w:id="20" w:author="Author">
        <w:r w:rsidR="005A10C4">
          <w:rPr>
            <w:rFonts w:ascii="Times New Roman" w:hAnsi="Times New Roman" w:cs="Times New Roman"/>
            <w:sz w:val="24"/>
            <w:szCs w:val="24"/>
          </w:rPr>
          <w:t>, to the point where p</w:t>
        </w:r>
      </w:ins>
      <w:del w:id="21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, so p</w:delText>
        </w:r>
      </w:del>
      <w:r w:rsidRPr="007257F3">
        <w:rPr>
          <w:rFonts w:ascii="Times New Roman" w:hAnsi="Times New Roman" w:cs="Times New Roman"/>
          <w:sz w:val="24"/>
          <w:szCs w:val="24"/>
        </w:rPr>
        <w:t>eople often questioned whether too much taxpayer money was spent on it.</w:t>
      </w:r>
    </w:p>
    <w:p w14:paraId="38DA8C5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local social welfare charity was established to support struggling families with their basic daily needs.</w:t>
      </w:r>
    </w:p>
    <w:p w14:paraId="3347F041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Jack wasn't expecting to spend hours waiting in traffic when returning home from the holidays.</w:t>
      </w:r>
    </w:p>
    <w:p w14:paraId="69D8BBFC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bike competition was becoming more popular in recent years because of the increased international press coverage.</w:t>
      </w:r>
    </w:p>
    <w:p w14:paraId="3AB0B29A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peace treaty was successful </w:t>
      </w:r>
      <w:ins w:id="22" w:author="Author">
        <w:r w:rsidR="005A10C4">
          <w:rPr>
            <w:rFonts w:ascii="Times New Roman" w:hAnsi="Times New Roman" w:cs="Times New Roman"/>
            <w:sz w:val="24"/>
            <w:szCs w:val="24"/>
          </w:rPr>
          <w:t>at</w:t>
        </w:r>
      </w:ins>
      <w:del w:id="23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in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stopping the violence that </w:t>
      </w:r>
      <w:ins w:id="24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had </w:t>
        </w:r>
      </w:ins>
      <w:r w:rsidRPr="007257F3">
        <w:rPr>
          <w:rFonts w:ascii="Times New Roman" w:hAnsi="Times New Roman" w:cs="Times New Roman"/>
          <w:sz w:val="24"/>
          <w:szCs w:val="24"/>
        </w:rPr>
        <w:t>started nearly a decade earlier.</w:t>
      </w:r>
    </w:p>
    <w:p w14:paraId="27C081A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two fishermen were expecting sunny weather all weekend and </w:t>
      </w:r>
      <w:ins w:id="25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so they </w:t>
        </w:r>
      </w:ins>
      <w:r w:rsidRPr="007257F3">
        <w:rPr>
          <w:rFonts w:ascii="Times New Roman" w:hAnsi="Times New Roman" w:cs="Times New Roman"/>
          <w:sz w:val="24"/>
          <w:szCs w:val="24"/>
        </w:rPr>
        <w:t>decided to make the most out of their time at sea.</w:t>
      </w:r>
    </w:p>
    <w:p w14:paraId="1F3BD1D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city officials were forced to admit that renovating the school would no longer be possible with the current budget.</w:t>
      </w:r>
    </w:p>
    <w:p w14:paraId="54EE18F2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much anticipated gala dinner was rumoured to include two performances by world-class comedians.</w:t>
      </w:r>
    </w:p>
    <w:p w14:paraId="4D3FCEB6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old minister was expected to retire soon after his appointment in the government </w:t>
      </w:r>
      <w:commentRangeStart w:id="26"/>
      <w:r w:rsidRPr="007257F3">
        <w:rPr>
          <w:rFonts w:ascii="Times New Roman" w:hAnsi="Times New Roman" w:cs="Times New Roman"/>
          <w:sz w:val="24"/>
          <w:szCs w:val="24"/>
        </w:rPr>
        <w:t>c</w:t>
      </w:r>
      <w:ins w:id="27" w:author="Author">
        <w:r w:rsidR="005A10C4">
          <w:rPr>
            <w:rFonts w:ascii="Times New Roman" w:hAnsi="Times New Roman" w:cs="Times New Roman"/>
            <w:sz w:val="24"/>
            <w:szCs w:val="24"/>
          </w:rPr>
          <w:t>ame</w:t>
        </w:r>
      </w:ins>
      <w:del w:id="28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omes</w:delText>
        </w:r>
      </w:del>
      <w:commentRangeEnd w:id="26"/>
      <w:r w:rsidR="005A10C4">
        <w:rPr>
          <w:rStyle w:val="CommentReference"/>
        </w:rPr>
        <w:commentReference w:id="26"/>
      </w:r>
      <w:r w:rsidRPr="007257F3">
        <w:rPr>
          <w:rFonts w:ascii="Times New Roman" w:hAnsi="Times New Roman" w:cs="Times New Roman"/>
          <w:sz w:val="24"/>
          <w:szCs w:val="24"/>
        </w:rPr>
        <w:t xml:space="preserve"> to an end.</w:t>
      </w:r>
    </w:p>
    <w:p w14:paraId="23E9EAF2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lastRenderedPageBreak/>
        <w:t>The final rehearsal of tomorrow's live concert was complicated by countless problems with the sound system.</w:t>
      </w:r>
    </w:p>
    <w:p w14:paraId="5FE6FCA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Janice was invited to give a speech at this year's graduation ceremony in recognition of her charity work in the past.</w:t>
      </w:r>
    </w:p>
    <w:p w14:paraId="3B78BD4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golf course wasn't profitable and</w:t>
      </w:r>
      <w:ins w:id="29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investors were looking to lease some of the land to local farmers.</w:t>
      </w:r>
    </w:p>
    <w:p w14:paraId="22036395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PC equipment was purchased from discount retailers because the available budget for the project was limited.</w:t>
      </w:r>
    </w:p>
    <w:p w14:paraId="7710037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snow whiteout made reaching the Arctic base difficult and </w:t>
      </w:r>
      <w:ins w:id="30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257F3">
        <w:rPr>
          <w:rFonts w:ascii="Times New Roman" w:hAnsi="Times New Roman" w:cs="Times New Roman"/>
          <w:sz w:val="24"/>
          <w:szCs w:val="24"/>
        </w:rPr>
        <w:t>organisers decided to delay the cargo supply mission.</w:t>
      </w:r>
    </w:p>
    <w:p w14:paraId="3C622993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undercover journalist was </w:t>
      </w:r>
      <w:commentRangeStart w:id="31"/>
      <w:ins w:id="32" w:author="Author">
        <w:r w:rsidR="005A10C4">
          <w:rPr>
            <w:rFonts w:ascii="Times New Roman" w:hAnsi="Times New Roman" w:cs="Times New Roman"/>
            <w:sz w:val="24"/>
            <w:szCs w:val="24"/>
          </w:rPr>
          <w:t>hiding</w:t>
        </w:r>
      </w:ins>
      <w:del w:id="33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carrying</w:delText>
        </w:r>
      </w:del>
      <w:commentRangeEnd w:id="31"/>
      <w:r w:rsidR="005A10C4">
        <w:rPr>
          <w:rStyle w:val="CommentReference"/>
        </w:rPr>
        <w:commentReference w:id="31"/>
      </w:r>
      <w:r w:rsidRPr="007257F3">
        <w:rPr>
          <w:rFonts w:ascii="Times New Roman" w:hAnsi="Times New Roman" w:cs="Times New Roman"/>
          <w:sz w:val="24"/>
          <w:szCs w:val="24"/>
        </w:rPr>
        <w:t xml:space="preserve"> a hidden camera underneath his jacket to record the secret meeting.</w:t>
      </w:r>
    </w:p>
    <w:p w14:paraId="1CE1C68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news editorial was critical of </w:t>
      </w:r>
      <w:ins w:id="34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257F3">
        <w:rPr>
          <w:rFonts w:ascii="Times New Roman" w:hAnsi="Times New Roman" w:cs="Times New Roman"/>
          <w:sz w:val="24"/>
          <w:szCs w:val="24"/>
        </w:rPr>
        <w:t>recent political developments that threatened to cause even more civil unrest.</w:t>
      </w:r>
    </w:p>
    <w:p w14:paraId="1C8A89AE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new algorithm for analysing weather patterns may improve future forecasts </w:t>
      </w:r>
      <w:ins w:id="35" w:author="Author">
        <w:r w:rsidR="005A10C4">
          <w:rPr>
            <w:rFonts w:ascii="Times New Roman" w:hAnsi="Times New Roman" w:cs="Times New Roman"/>
            <w:sz w:val="24"/>
            <w:szCs w:val="24"/>
          </w:rPr>
          <w:t>related to</w:t>
        </w:r>
      </w:ins>
      <w:del w:id="36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for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the early detection of tsunamis.</w:t>
      </w:r>
    </w:p>
    <w:p w14:paraId="09D0A11F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charity banquet was successful </w:t>
      </w:r>
      <w:ins w:id="37" w:author="Author">
        <w:r w:rsidR="005A10C4">
          <w:rPr>
            <w:rFonts w:ascii="Times New Roman" w:hAnsi="Times New Roman" w:cs="Times New Roman"/>
            <w:sz w:val="24"/>
            <w:szCs w:val="24"/>
          </w:rPr>
          <w:t>at</w:t>
        </w:r>
      </w:ins>
      <w:del w:id="38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in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raising the amount of money needed to build a new hospital in the city.</w:t>
      </w:r>
    </w:p>
    <w:p w14:paraId="23C1CBA0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small mountain stream attracted many different animals because its water was very clean and refreshing. </w:t>
      </w:r>
    </w:p>
    <w:p w14:paraId="5CAD76CA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new board of directors was interested in expanding the business by recruiting engineers to develop new products.</w:t>
      </w:r>
    </w:p>
    <w:p w14:paraId="05B3100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finance minister was trying to introduce new legislation to strengthen the economy of the small country.</w:t>
      </w:r>
    </w:p>
    <w:p w14:paraId="417AC4E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Katja often dreamed about visiting her relatives in Indonesia and spending the whole summer with them.</w:t>
      </w:r>
    </w:p>
    <w:p w14:paraId="1DE14630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corrupt lawyer was summoned before Congress to explain his behaviour </w:t>
      </w:r>
      <w:ins w:id="39" w:author="Author">
        <w:r w:rsidR="005A10C4">
          <w:rPr>
            <w:rFonts w:ascii="Times New Roman" w:hAnsi="Times New Roman" w:cs="Times New Roman"/>
            <w:sz w:val="24"/>
            <w:szCs w:val="24"/>
          </w:rPr>
          <w:t>over</w:t>
        </w:r>
      </w:ins>
      <w:del w:id="40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during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the past few months.</w:t>
      </w:r>
    </w:p>
    <w:p w14:paraId="664E589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patent dispute first started when</w:t>
      </w:r>
      <w:ins w:id="41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employees were denied the opportunity to make </w:t>
      </w:r>
      <w:ins w:id="42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7257F3">
        <w:rPr>
          <w:rFonts w:ascii="Times New Roman" w:hAnsi="Times New Roman" w:cs="Times New Roman"/>
          <w:sz w:val="24"/>
          <w:szCs w:val="24"/>
        </w:rPr>
        <w:t>profit</w:t>
      </w:r>
      <w:del w:id="43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from their discovery.</w:t>
      </w:r>
    </w:p>
    <w:p w14:paraId="66AA22D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lastRenderedPageBreak/>
        <w:t>The old farmer was trying to protect his livelihood by looking for new markets to sell his produce</w:t>
      </w:r>
      <w:ins w:id="44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to</w:t>
        </w:r>
      </w:ins>
      <w:r w:rsidRPr="007257F3">
        <w:rPr>
          <w:rFonts w:ascii="Times New Roman" w:hAnsi="Times New Roman" w:cs="Times New Roman"/>
          <w:sz w:val="24"/>
          <w:szCs w:val="24"/>
        </w:rPr>
        <w:t>.</w:t>
      </w:r>
    </w:p>
    <w:p w14:paraId="2807D84B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city river often tended to overflow as people were throwing </w:t>
      </w:r>
      <w:del w:id="45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 xml:space="preserve">away </w:delText>
        </w:r>
      </w:del>
      <w:r w:rsidRPr="007257F3">
        <w:rPr>
          <w:rFonts w:ascii="Times New Roman" w:hAnsi="Times New Roman" w:cs="Times New Roman"/>
          <w:sz w:val="24"/>
          <w:szCs w:val="24"/>
        </w:rPr>
        <w:t>furniture and other rubbish in</w:t>
      </w:r>
      <w:ins w:id="46" w:author="Author">
        <w:r w:rsidR="005A10C4">
          <w:rPr>
            <w:rFonts w:ascii="Times New Roman" w:hAnsi="Times New Roman" w:cs="Times New Roman"/>
            <w:sz w:val="24"/>
            <w:szCs w:val="24"/>
          </w:rPr>
          <w:t>to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50017994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weekly meetings were cancelled on </w:t>
      </w:r>
      <w:ins w:id="47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multiple </w:t>
        </w:r>
      </w:ins>
      <w:r w:rsidRPr="007257F3">
        <w:rPr>
          <w:rFonts w:ascii="Times New Roman" w:hAnsi="Times New Roman" w:cs="Times New Roman"/>
          <w:sz w:val="24"/>
          <w:szCs w:val="24"/>
        </w:rPr>
        <w:t>different occasions because the director was traveling abroad.</w:t>
      </w:r>
    </w:p>
    <w:p w14:paraId="63A215C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Mark was surprised to receive a message from Natalie and </w:t>
      </w:r>
      <w:ins w:id="48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he </w:t>
        </w:r>
      </w:ins>
      <w:r w:rsidRPr="007257F3">
        <w:rPr>
          <w:rFonts w:ascii="Times New Roman" w:hAnsi="Times New Roman" w:cs="Times New Roman"/>
          <w:sz w:val="24"/>
          <w:szCs w:val="24"/>
        </w:rPr>
        <w:t>decided to call her back right away.</w:t>
      </w:r>
    </w:p>
    <w:p w14:paraId="5C2A6C8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next speaker was responsible for presenting the international sale statistics to the company</w:t>
      </w:r>
      <w:del w:id="49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's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shareholders.</w:t>
      </w:r>
    </w:p>
    <w:p w14:paraId="62924CD6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Italian capital was blocked by protestors who demanded greater accountability and transparency from the government.</w:t>
      </w:r>
    </w:p>
    <w:p w14:paraId="219A86C2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quickly melting snow enabled the travellers to undertake the remaining leg of the journey through the mountains.</w:t>
      </w:r>
    </w:p>
    <w:p w14:paraId="4030923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remote village in Patagonia was established when construction workers arrived to build the train line there.</w:t>
      </w:r>
    </w:p>
    <w:p w14:paraId="22667511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As the cruiser slowly disappeared, the spectators were starting to leave the bay area and head back home.</w:t>
      </w:r>
    </w:p>
    <w:p w14:paraId="4FA5D747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phone conversation was recorded in secret and </w:t>
      </w:r>
      <w:ins w:id="50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257F3">
        <w:rPr>
          <w:rFonts w:ascii="Times New Roman" w:hAnsi="Times New Roman" w:cs="Times New Roman"/>
          <w:sz w:val="24"/>
          <w:szCs w:val="24"/>
        </w:rPr>
        <w:t>prosecutors tried arguing that it was inadmissible evidence.</w:t>
      </w:r>
    </w:p>
    <w:p w14:paraId="2840B14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tennis tournament was broadcast</w:t>
      </w:r>
      <w:del w:id="51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on national TV because of</w:t>
      </w:r>
      <w:ins w:id="52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increased interest in the sport in recent years.</w:t>
      </w:r>
    </w:p>
    <w:p w14:paraId="54DE05F9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The latest ceasefire was expected to continue for another year because of</w:t>
      </w:r>
      <w:ins w:id="53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renewed peace negotiations </w:t>
      </w:r>
      <w:ins w:id="54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intended </w:t>
        </w:r>
      </w:ins>
      <w:r w:rsidRPr="007257F3">
        <w:rPr>
          <w:rFonts w:ascii="Times New Roman" w:hAnsi="Times New Roman" w:cs="Times New Roman"/>
          <w:sz w:val="24"/>
          <w:szCs w:val="24"/>
        </w:rPr>
        <w:t>to end the war.</w:t>
      </w:r>
    </w:p>
    <w:p w14:paraId="64981418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Joanne was hesitant to contact her manager and report the missing goods because he was on a holiday with his family.</w:t>
      </w:r>
    </w:p>
    <w:p w14:paraId="3947D97A" w14:textId="77777777" w:rsidR="007257F3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>After the thunderstorm, the children went outside to photograph the beautiful rainbow in the sky.</w:t>
      </w:r>
    </w:p>
    <w:p w14:paraId="146EE15C" w14:textId="77777777" w:rsidR="00513DF9" w:rsidRPr="007257F3" w:rsidRDefault="007257F3" w:rsidP="007257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7F3">
        <w:rPr>
          <w:rFonts w:ascii="Times New Roman" w:hAnsi="Times New Roman" w:cs="Times New Roman"/>
          <w:sz w:val="24"/>
          <w:szCs w:val="24"/>
        </w:rPr>
        <w:t xml:space="preserve">The new medicine was confirmed to improve </w:t>
      </w:r>
      <w:ins w:id="55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7257F3">
        <w:rPr>
          <w:rFonts w:ascii="Times New Roman" w:hAnsi="Times New Roman" w:cs="Times New Roman"/>
          <w:sz w:val="24"/>
          <w:szCs w:val="24"/>
        </w:rPr>
        <w:t>patient</w:t>
      </w:r>
      <w:del w:id="56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s'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outcome and</w:t>
      </w:r>
      <w:ins w:id="57" w:author="Author">
        <w:r w:rsidR="005A10C4">
          <w:rPr>
            <w:rFonts w:ascii="Times New Roman" w:hAnsi="Times New Roman" w:cs="Times New Roman"/>
            <w:sz w:val="24"/>
            <w:szCs w:val="24"/>
          </w:rPr>
          <w:t xml:space="preserve"> to</w:t>
        </w:r>
      </w:ins>
      <w:r w:rsidRPr="007257F3">
        <w:rPr>
          <w:rFonts w:ascii="Times New Roman" w:hAnsi="Times New Roman" w:cs="Times New Roman"/>
          <w:sz w:val="24"/>
          <w:szCs w:val="24"/>
        </w:rPr>
        <w:t xml:space="preserve"> reduce the</w:t>
      </w:r>
      <w:del w:id="58" w:author="Author">
        <w:r w:rsidRPr="007257F3" w:rsidDel="005A10C4">
          <w:rPr>
            <w:rFonts w:ascii="Times New Roman" w:hAnsi="Times New Roman" w:cs="Times New Roman"/>
            <w:sz w:val="24"/>
            <w:szCs w:val="24"/>
          </w:rPr>
          <w:delText>ir</w:delText>
        </w:r>
      </w:del>
      <w:r w:rsidRPr="007257F3">
        <w:rPr>
          <w:rFonts w:ascii="Times New Roman" w:hAnsi="Times New Roman" w:cs="Times New Roman"/>
          <w:sz w:val="24"/>
          <w:szCs w:val="24"/>
        </w:rPr>
        <w:t xml:space="preserve"> overall recovery time.</w:t>
      </w:r>
    </w:p>
    <w:sectPr w:rsidR="00513DF9" w:rsidRPr="007257F3" w:rsidSect="000B321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Author" w:initials="A">
    <w:p w14:paraId="27FA82E2" w14:textId="77777777" w:rsidR="005A10C4" w:rsidRDefault="005A10C4">
      <w:pPr>
        <w:pStyle w:val="CommentText"/>
      </w:pPr>
      <w:r>
        <w:rPr>
          <w:rStyle w:val="CommentReference"/>
        </w:rPr>
        <w:annotationRef/>
      </w:r>
      <w:r>
        <w:t>‘That’ makes more sense to use than ‘which’ in this sentence. [p.1/4]</w:t>
      </w:r>
    </w:p>
  </w:comment>
  <w:comment w:id="9" w:author="Author" w:initials="A">
    <w:p w14:paraId="507BEC8C" w14:textId="77777777" w:rsidR="005A10C4" w:rsidRDefault="005A10C4">
      <w:pPr>
        <w:pStyle w:val="CommentText"/>
      </w:pPr>
      <w:r>
        <w:rPr>
          <w:rStyle w:val="CommentReference"/>
        </w:rPr>
        <w:annotationRef/>
      </w:r>
      <w:r>
        <w:t xml:space="preserve">This sentence can be made into two separate shorter ones. </w:t>
      </w:r>
    </w:p>
  </w:comment>
  <w:comment w:id="26" w:author="Author" w:initials="A">
    <w:p w14:paraId="3D2E8589" w14:textId="77777777" w:rsidR="005A10C4" w:rsidRDefault="005A10C4">
      <w:pPr>
        <w:pStyle w:val="CommentText"/>
      </w:pPr>
      <w:r>
        <w:rPr>
          <w:rStyle w:val="CommentReference"/>
        </w:rPr>
        <w:annotationRef/>
      </w:r>
      <w:r>
        <w:t>‘Came’ makes more sense in this sentence than ‘comes’. [p.2/4]</w:t>
      </w:r>
    </w:p>
  </w:comment>
  <w:comment w:id="31" w:author="Author" w:initials="A">
    <w:p w14:paraId="3CC5A7F8" w14:textId="77777777" w:rsidR="005A10C4" w:rsidRDefault="005A10C4">
      <w:pPr>
        <w:pStyle w:val="CommentText"/>
      </w:pPr>
      <w:r>
        <w:rPr>
          <w:rStyle w:val="CommentReference"/>
        </w:rPr>
        <w:annotationRef/>
      </w:r>
      <w:r>
        <w:t xml:space="preserve">‘Hiding’ is a better word than ‘carrying’ in this sentence.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FA82E2" w15:done="0"/>
  <w15:commentEx w15:paraId="507BEC8C" w15:done="0"/>
  <w15:commentEx w15:paraId="3D2E8589" w15:done="0"/>
  <w15:commentEx w15:paraId="3CC5A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FA82E2" w16cid:durableId="215876CD"/>
  <w16cid:commentId w16cid:paraId="507BEC8C" w16cid:durableId="215876CE"/>
  <w16cid:commentId w16cid:paraId="3D2E8589" w16cid:durableId="215876CF"/>
  <w16cid:commentId w16cid:paraId="3CC5A7F8" w16cid:durableId="215876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9416D" w14:textId="77777777" w:rsidR="003B5D97" w:rsidRDefault="003B5D97" w:rsidP="00F70970">
      <w:pPr>
        <w:spacing w:after="0" w:line="240" w:lineRule="auto"/>
      </w:pPr>
      <w:r>
        <w:separator/>
      </w:r>
    </w:p>
  </w:endnote>
  <w:endnote w:type="continuationSeparator" w:id="0">
    <w:p w14:paraId="36D20A38" w14:textId="77777777" w:rsidR="003B5D97" w:rsidRDefault="003B5D97" w:rsidP="00F7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3A795" w14:textId="77777777" w:rsidR="003B5D97" w:rsidRDefault="003B5D97" w:rsidP="00F70970">
      <w:pPr>
        <w:spacing w:after="0" w:line="240" w:lineRule="auto"/>
      </w:pPr>
      <w:r>
        <w:separator/>
      </w:r>
    </w:p>
  </w:footnote>
  <w:footnote w:type="continuationSeparator" w:id="0">
    <w:p w14:paraId="6D0F8128" w14:textId="77777777" w:rsidR="003B5D97" w:rsidRDefault="003B5D97" w:rsidP="00F70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6C49"/>
    <w:multiLevelType w:val="hybridMultilevel"/>
    <w:tmpl w:val="FCBE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7F3"/>
    <w:rsid w:val="00053EB3"/>
    <w:rsid w:val="000B3213"/>
    <w:rsid w:val="003B5D97"/>
    <w:rsid w:val="00513DF9"/>
    <w:rsid w:val="005A10C4"/>
    <w:rsid w:val="007257F3"/>
    <w:rsid w:val="007A5629"/>
    <w:rsid w:val="00B753E0"/>
    <w:rsid w:val="00C14AD0"/>
    <w:rsid w:val="00F70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5E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1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1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0C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0C4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0C4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7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97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7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97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2019-10-23T16:21:00Z</dcterms:created>
  <dcterms:modified xsi:type="dcterms:W3CDTF">2019-10-23T16:23:00Z</dcterms:modified>
</cp:coreProperties>
</file>